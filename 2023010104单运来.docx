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74689" w14:textId="77777777" w:rsidR="00492B75" w:rsidRDefault="0013119D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fldChar w:fldCharType="begin"/>
      </w:r>
      <w:r>
        <w:rPr>
          <w:b/>
          <w:color w:val="000000"/>
          <w:sz w:val="24"/>
        </w:rPr>
        <w:instrText xml:space="preserve"> </w:instrText>
      </w:r>
      <w:r>
        <w:rPr>
          <w:rFonts w:hint="eastAsia"/>
          <w:b/>
          <w:color w:val="000000"/>
          <w:sz w:val="24"/>
        </w:rPr>
        <w:instrText>= 1 \* ROMAN</w:instrText>
      </w:r>
      <w:r>
        <w:rPr>
          <w:b/>
          <w:color w:val="000000"/>
          <w:sz w:val="24"/>
        </w:rPr>
        <w:instrText xml:space="preserve"> </w:instrText>
      </w:r>
      <w:r>
        <w:rPr>
          <w:b/>
          <w:color w:val="000000"/>
          <w:sz w:val="24"/>
        </w:rPr>
        <w:fldChar w:fldCharType="separate"/>
      </w:r>
      <w:r>
        <w:rPr>
          <w:b/>
          <w:noProof/>
          <w:color w:val="000000"/>
          <w:sz w:val="24"/>
        </w:rPr>
        <w:t>I</w:t>
      </w:r>
      <w:r>
        <w:rPr>
          <w:b/>
          <w:color w:val="000000"/>
          <w:sz w:val="24"/>
        </w:rPr>
        <w:fldChar w:fldCharType="end"/>
      </w:r>
      <w:r>
        <w:rPr>
          <w:b/>
          <w:color w:val="000000"/>
          <w:sz w:val="24"/>
        </w:rPr>
        <w:t xml:space="preserve">. </w:t>
      </w:r>
      <w:r w:rsidR="000253BE" w:rsidRPr="00507E14">
        <w:rPr>
          <w:b/>
          <w:color w:val="000000"/>
          <w:sz w:val="24"/>
        </w:rPr>
        <w:t>Single choice</w:t>
      </w:r>
      <w:r w:rsidR="000253BE" w:rsidRPr="00507E14">
        <w:rPr>
          <w:rFonts w:hint="eastAsia"/>
          <w:b/>
          <w:color w:val="000000"/>
          <w:sz w:val="24"/>
        </w:rPr>
        <w:t>（F</w:t>
      </w:r>
      <w:r w:rsidR="000253BE" w:rsidRPr="00507E14">
        <w:rPr>
          <w:b/>
          <w:color w:val="000000"/>
          <w:sz w:val="24"/>
        </w:rPr>
        <w:t xml:space="preserve">or each question，only one answer is </w:t>
      </w:r>
      <w:r w:rsidR="000253BE">
        <w:rPr>
          <w:rFonts w:hint="eastAsia"/>
          <w:b/>
          <w:color w:val="000000"/>
          <w:sz w:val="24"/>
        </w:rPr>
        <w:t>m</w:t>
      </w:r>
      <w:r w:rsidR="000253BE">
        <w:rPr>
          <w:b/>
          <w:color w:val="000000"/>
          <w:sz w:val="24"/>
        </w:rPr>
        <w:t>ostly closed to the question. Find it</w:t>
      </w:r>
      <w:r w:rsidR="000253BE" w:rsidRPr="00507E14">
        <w:rPr>
          <w:b/>
          <w:color w:val="000000"/>
          <w:sz w:val="24"/>
        </w:rPr>
        <w:t>,</w:t>
      </w:r>
      <w:r w:rsidR="000253BE">
        <w:rPr>
          <w:b/>
          <w:color w:val="000000"/>
          <w:sz w:val="24"/>
        </w:rPr>
        <w:t xml:space="preserve"> </w:t>
      </w:r>
      <w:r w:rsidR="000253BE">
        <w:rPr>
          <w:rFonts w:hint="eastAsia"/>
          <w:b/>
          <w:color w:val="000000"/>
          <w:sz w:val="24"/>
        </w:rPr>
        <w:t>and</w:t>
      </w:r>
      <w:r w:rsidR="000253BE">
        <w:rPr>
          <w:b/>
          <w:color w:val="000000"/>
          <w:sz w:val="24"/>
        </w:rPr>
        <w:t xml:space="preserve"> fill the blank with the letter corresponds to the answer.）</w:t>
      </w:r>
    </w:p>
    <w:p w14:paraId="0159C8CB" w14:textId="6F5036E4" w:rsidR="000253BE" w:rsidRPr="000253BE" w:rsidRDefault="00131C05">
      <w:pPr>
        <w:rPr>
          <w:rFonts w:ascii="Times New Roman" w:hAnsi="Times New Roman" w:cs="Times New Roman"/>
          <w:sz w:val="24"/>
          <w:szCs w:val="24"/>
        </w:rPr>
      </w:pPr>
      <w:ins w:id="0" w:author="运来 单" w:date="2024-03-30T17:26:00Z" w16du:dateUtc="2024-03-30T09:26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0253BE" w:rsidRPr="000253BE">
        <w:rPr>
          <w:rFonts w:ascii="Times New Roman" w:hAnsi="Times New Roman" w:cs="Times New Roman"/>
          <w:sz w:val="24"/>
          <w:szCs w:val="24"/>
        </w:rPr>
        <w:t xml:space="preserve">1. </w:t>
      </w:r>
      <w:r w:rsidR="00AE7885">
        <w:rPr>
          <w:rFonts w:ascii="Times New Roman" w:hAnsi="Times New Roman" w:cs="Times New Roman" w:hint="eastAsia"/>
          <w:sz w:val="24"/>
          <w:szCs w:val="24"/>
        </w:rPr>
        <w:t>which</w:t>
      </w:r>
      <w:r w:rsidR="00AE7885">
        <w:rPr>
          <w:rFonts w:ascii="Times New Roman" w:hAnsi="Times New Roman" w:cs="Times New Roman"/>
          <w:sz w:val="24"/>
          <w:szCs w:val="24"/>
        </w:rPr>
        <w:t xml:space="preserve"> </w:t>
      </w:r>
      <w:r w:rsidR="00AE7885">
        <w:rPr>
          <w:rFonts w:ascii="Times New Roman" w:hAnsi="Times New Roman" w:cs="Times New Roman" w:hint="eastAsia"/>
          <w:sz w:val="24"/>
          <w:szCs w:val="24"/>
        </w:rPr>
        <w:t>of</w:t>
      </w:r>
      <w:r w:rsidR="00AE7885">
        <w:rPr>
          <w:rFonts w:ascii="Times New Roman" w:hAnsi="Times New Roman" w:cs="Times New Roman"/>
          <w:sz w:val="24"/>
          <w:szCs w:val="24"/>
        </w:rPr>
        <w:t xml:space="preserve"> t</w:t>
      </w:r>
      <w:r w:rsidR="00AE7885">
        <w:rPr>
          <w:rFonts w:ascii="Times New Roman" w:hAnsi="Times New Roman" w:cs="Times New Roman" w:hint="eastAsia"/>
          <w:sz w:val="24"/>
          <w:szCs w:val="24"/>
        </w:rPr>
        <w:t>he</w:t>
      </w:r>
      <w:r w:rsidR="00AE7885">
        <w:rPr>
          <w:rFonts w:ascii="Times New Roman" w:hAnsi="Times New Roman" w:cs="Times New Roman"/>
          <w:sz w:val="24"/>
          <w:szCs w:val="24"/>
        </w:rPr>
        <w:t xml:space="preserve"> following can be classified as data?</w:t>
      </w:r>
      <w:r w:rsidR="00292612">
        <w:rPr>
          <w:rFonts w:ascii="Times New Roman" w:hAnsi="Times New Roman" w:cs="Times New Roman"/>
          <w:sz w:val="24"/>
          <w:szCs w:val="24"/>
        </w:rPr>
        <w:t xml:space="preserve"> (   )</w:t>
      </w:r>
    </w:p>
    <w:p w14:paraId="6C78D11C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0253BE">
        <w:rPr>
          <w:rFonts w:ascii="Times New Roman" w:hAnsi="Times New Roman" w:cs="Times New Roman"/>
          <w:sz w:val="24"/>
          <w:szCs w:val="24"/>
        </w:rPr>
        <w:t>a</w:t>
      </w:r>
      <w:r w:rsidR="00292612">
        <w:rPr>
          <w:rFonts w:ascii="Times New Roman" w:hAnsi="Times New Roman" w:cs="Times New Roman"/>
          <w:sz w:val="24"/>
          <w:szCs w:val="24"/>
        </w:rPr>
        <w:t xml:space="preserve"> </w:t>
      </w:r>
      <w:r w:rsidRPr="000253B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253BE">
        <w:rPr>
          <w:rFonts w:ascii="Times New Roman" w:hAnsi="Times New Roman" w:cs="Times New Roman"/>
          <w:sz w:val="24"/>
          <w:szCs w:val="24"/>
        </w:rPr>
        <w:t xml:space="preserve"> </w:t>
      </w:r>
      <w:r w:rsidR="00AE7885">
        <w:rPr>
          <w:rFonts w:ascii="Times New Roman" w:hAnsi="Times New Roman" w:cs="Times New Roman"/>
          <w:sz w:val="24"/>
          <w:szCs w:val="24"/>
        </w:rPr>
        <w:t>numbers</w:t>
      </w:r>
    </w:p>
    <w:p w14:paraId="71FB164E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AE7885">
        <w:rPr>
          <w:rFonts w:ascii="Times New Roman" w:hAnsi="Times New Roman" w:cs="Times New Roman"/>
          <w:sz w:val="24"/>
          <w:szCs w:val="24"/>
        </w:rPr>
        <w:t>video</w:t>
      </w:r>
    </w:p>
    <w:p w14:paraId="4893B2BC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AE7885">
        <w:rPr>
          <w:rFonts w:ascii="Times New Roman" w:hAnsi="Times New Roman" w:cs="Times New Roman"/>
          <w:sz w:val="24"/>
          <w:szCs w:val="24"/>
        </w:rPr>
        <w:t>audio</w:t>
      </w:r>
    </w:p>
    <w:p w14:paraId="653CAEA3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AE7885">
        <w:rPr>
          <w:rFonts w:ascii="Times New Roman" w:hAnsi="Times New Roman" w:cs="Times New Roman"/>
          <w:sz w:val="24"/>
          <w:szCs w:val="24"/>
        </w:rPr>
        <w:t>all of the above</w:t>
      </w:r>
    </w:p>
    <w:p w14:paraId="640482F9" w14:textId="05322759" w:rsidR="000253BE" w:rsidRPr="000253BE" w:rsidRDefault="00493BA8">
      <w:pPr>
        <w:rPr>
          <w:rFonts w:ascii="Times New Roman" w:hAnsi="Times New Roman" w:cs="Times New Roman"/>
          <w:sz w:val="24"/>
          <w:szCs w:val="24"/>
        </w:rPr>
      </w:pPr>
      <w:ins w:id="1" w:author="运来 单" w:date="2024-03-31T13:18:00Z" w16du:dateUtc="2024-03-31T05:18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0253BE" w:rsidRPr="000253BE">
        <w:rPr>
          <w:rFonts w:ascii="Times New Roman" w:hAnsi="Times New Roman" w:cs="Times New Roman"/>
          <w:sz w:val="24"/>
          <w:szCs w:val="24"/>
        </w:rPr>
        <w:t xml:space="preserve">2. </w:t>
      </w:r>
      <w:r w:rsidR="00292612">
        <w:rPr>
          <w:rFonts w:ascii="Times New Roman" w:hAnsi="Times New Roman" w:cs="Times New Roman"/>
          <w:sz w:val="24"/>
          <w:szCs w:val="24"/>
        </w:rPr>
        <w:t xml:space="preserve">To store a byte, you need </w:t>
      </w:r>
      <w:proofErr w:type="gramStart"/>
      <w:r w:rsidR="000253BE" w:rsidRPr="000253BE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292612">
        <w:rPr>
          <w:rFonts w:ascii="Times New Roman" w:hAnsi="Times New Roman" w:cs="Times New Roman"/>
          <w:sz w:val="24"/>
          <w:szCs w:val="24"/>
        </w:rPr>
        <w:t xml:space="preserve"> electronic switch?</w:t>
      </w:r>
    </w:p>
    <w:p w14:paraId="1C21698B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292612">
        <w:rPr>
          <w:rFonts w:ascii="Times New Roman" w:hAnsi="Times New Roman" w:cs="Times New Roman"/>
          <w:sz w:val="24"/>
          <w:szCs w:val="24"/>
        </w:rPr>
        <w:t>1</w:t>
      </w:r>
    </w:p>
    <w:p w14:paraId="48DAC03A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292612">
        <w:rPr>
          <w:rFonts w:ascii="Times New Roman" w:hAnsi="Times New Roman" w:cs="Times New Roman"/>
          <w:sz w:val="24"/>
          <w:szCs w:val="24"/>
        </w:rPr>
        <w:t>2</w:t>
      </w:r>
    </w:p>
    <w:p w14:paraId="0B0D5CE5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292612">
        <w:rPr>
          <w:rFonts w:ascii="Times New Roman" w:hAnsi="Times New Roman" w:cs="Times New Roman"/>
          <w:sz w:val="24"/>
          <w:szCs w:val="24"/>
        </w:rPr>
        <w:t>4</w:t>
      </w:r>
    </w:p>
    <w:p w14:paraId="1AB17F48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292612">
        <w:rPr>
          <w:rFonts w:ascii="Times New Roman" w:hAnsi="Times New Roman" w:cs="Times New Roman"/>
          <w:sz w:val="24"/>
          <w:szCs w:val="24"/>
        </w:rPr>
        <w:t>8</w:t>
      </w:r>
    </w:p>
    <w:p w14:paraId="266CA894" w14:textId="04DC5184" w:rsidR="000253BE" w:rsidRPr="000253BE" w:rsidRDefault="00493BA8">
      <w:pPr>
        <w:rPr>
          <w:rFonts w:ascii="Times New Roman" w:hAnsi="Times New Roman" w:cs="Times New Roman"/>
          <w:sz w:val="24"/>
          <w:szCs w:val="24"/>
        </w:rPr>
      </w:pPr>
      <w:ins w:id="2" w:author="运来 单" w:date="2024-03-31T13:18:00Z" w16du:dateUtc="2024-03-31T05:18:00Z">
        <w:r>
          <w:rPr>
            <w:rFonts w:ascii="Times New Roman" w:hAnsi="Times New Roman" w:cs="Times New Roman" w:hint="eastAsia"/>
            <w:sz w:val="24"/>
            <w:szCs w:val="24"/>
          </w:rPr>
          <w:t>C</w:t>
        </w:r>
      </w:ins>
      <w:r w:rsidR="000253BE" w:rsidRPr="000253BE">
        <w:rPr>
          <w:rFonts w:ascii="Times New Roman" w:hAnsi="Times New Roman" w:cs="Times New Roman"/>
          <w:sz w:val="24"/>
          <w:szCs w:val="24"/>
        </w:rPr>
        <w:t xml:space="preserve">3. </w:t>
      </w:r>
      <w:r w:rsidR="00292612">
        <w:rPr>
          <w:rFonts w:ascii="Times New Roman" w:hAnsi="Times New Roman" w:cs="Times New Roman"/>
          <w:sz w:val="24"/>
          <w:szCs w:val="24"/>
        </w:rPr>
        <w:t xml:space="preserve">A byte consists of </w:t>
      </w:r>
      <w:proofErr w:type="gramStart"/>
      <w:r w:rsidR="000253BE" w:rsidRPr="000253BE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0253BE" w:rsidRPr="000253BE">
        <w:rPr>
          <w:rFonts w:ascii="Times New Roman" w:hAnsi="Times New Roman" w:cs="Times New Roman"/>
          <w:sz w:val="24"/>
          <w:szCs w:val="24"/>
        </w:rPr>
        <w:t xml:space="preserve"> )</w:t>
      </w:r>
      <w:r w:rsidR="00292612">
        <w:rPr>
          <w:rFonts w:ascii="Times New Roman" w:hAnsi="Times New Roman" w:cs="Times New Roman"/>
          <w:sz w:val="24"/>
          <w:szCs w:val="24"/>
        </w:rPr>
        <w:t xml:space="preserve"> bits</w:t>
      </w:r>
    </w:p>
    <w:p w14:paraId="318BEAD1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292612">
        <w:rPr>
          <w:rFonts w:ascii="Times New Roman" w:hAnsi="Times New Roman" w:cs="Times New Roman"/>
          <w:sz w:val="24"/>
          <w:szCs w:val="24"/>
        </w:rPr>
        <w:t>2</w:t>
      </w:r>
    </w:p>
    <w:p w14:paraId="5FBC1E7A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292612">
        <w:rPr>
          <w:rFonts w:ascii="Times New Roman" w:hAnsi="Times New Roman" w:cs="Times New Roman"/>
          <w:sz w:val="24"/>
          <w:szCs w:val="24"/>
        </w:rPr>
        <w:t>4</w:t>
      </w:r>
    </w:p>
    <w:p w14:paraId="4EEA2442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>c.</w:t>
      </w:r>
      <w:r w:rsidR="00292612">
        <w:rPr>
          <w:rFonts w:ascii="Times New Roman" w:hAnsi="Times New Roman" w:cs="Times New Roman"/>
          <w:sz w:val="24"/>
          <w:szCs w:val="24"/>
        </w:rPr>
        <w:t>8</w:t>
      </w:r>
    </w:p>
    <w:p w14:paraId="077DCE13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292612">
        <w:rPr>
          <w:rFonts w:ascii="Times New Roman" w:hAnsi="Times New Roman" w:cs="Times New Roman"/>
          <w:sz w:val="24"/>
          <w:szCs w:val="24"/>
        </w:rPr>
        <w:t>16</w:t>
      </w:r>
    </w:p>
    <w:p w14:paraId="00575711" w14:textId="60A3FADC" w:rsidR="000253BE" w:rsidRPr="000253BE" w:rsidRDefault="00493BA8">
      <w:pPr>
        <w:rPr>
          <w:rFonts w:ascii="Times New Roman" w:hAnsi="Times New Roman" w:cs="Times New Roman"/>
          <w:sz w:val="24"/>
          <w:szCs w:val="24"/>
        </w:rPr>
      </w:pPr>
      <w:ins w:id="3" w:author="运来 单" w:date="2024-03-31T13:19:00Z" w16du:dateUtc="2024-03-31T05:19:00Z">
        <w:r>
          <w:rPr>
            <w:rFonts w:ascii="Times New Roman" w:hAnsi="Times New Roman" w:cs="Times New Roman" w:hint="eastAsia"/>
            <w:sz w:val="24"/>
            <w:szCs w:val="24"/>
          </w:rPr>
          <w:t>C</w:t>
        </w:r>
      </w:ins>
      <w:r w:rsidR="000253BE" w:rsidRPr="000253BE">
        <w:rPr>
          <w:rFonts w:ascii="Times New Roman" w:hAnsi="Times New Roman" w:cs="Times New Roman"/>
          <w:sz w:val="24"/>
          <w:szCs w:val="24"/>
        </w:rPr>
        <w:t xml:space="preserve">4. </w:t>
      </w:r>
      <w:bookmarkStart w:id="4" w:name="OLE_LINK1"/>
      <w:r w:rsidR="000253BE">
        <w:rPr>
          <w:rFonts w:ascii="Times New Roman" w:hAnsi="Times New Roman" w:cs="Times New Roman"/>
          <w:sz w:val="24"/>
          <w:szCs w:val="24"/>
        </w:rPr>
        <w:t>I</w:t>
      </w:r>
      <w:r w:rsidR="000253BE" w:rsidRPr="000253BE">
        <w:rPr>
          <w:rFonts w:ascii="Times New Roman" w:hAnsi="Times New Roman" w:cs="Times New Roman"/>
          <w:sz w:val="24"/>
          <w:szCs w:val="24"/>
        </w:rPr>
        <w:t xml:space="preserve">n </w:t>
      </w:r>
      <w:r w:rsidR="00292612">
        <w:rPr>
          <w:rFonts w:ascii="Times New Roman" w:hAnsi="Times New Roman" w:cs="Times New Roman"/>
          <w:sz w:val="24"/>
          <w:szCs w:val="24"/>
        </w:rPr>
        <w:t xml:space="preserve">a set with 64 symbols, each symbol requires a bit pattern length of </w:t>
      </w:r>
      <w:proofErr w:type="gramStart"/>
      <w:r w:rsidR="000253BE" w:rsidRPr="000253BE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292612">
        <w:rPr>
          <w:rFonts w:ascii="Times New Roman" w:hAnsi="Times New Roman" w:cs="Times New Roman"/>
          <w:sz w:val="24"/>
          <w:szCs w:val="24"/>
        </w:rPr>
        <w:t xml:space="preserve"> bits</w:t>
      </w:r>
      <w:r w:rsidR="000253BE" w:rsidRPr="000253BE">
        <w:rPr>
          <w:rFonts w:ascii="Times New Roman" w:hAnsi="Times New Roman" w:cs="Times New Roman"/>
          <w:sz w:val="24"/>
          <w:szCs w:val="24"/>
        </w:rPr>
        <w:t>.</w:t>
      </w:r>
    </w:p>
    <w:p w14:paraId="31B3E871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292612">
        <w:rPr>
          <w:rFonts w:ascii="Times New Roman" w:hAnsi="Times New Roman" w:cs="Times New Roman"/>
          <w:sz w:val="24"/>
          <w:szCs w:val="24"/>
        </w:rPr>
        <w:t>4</w:t>
      </w:r>
    </w:p>
    <w:p w14:paraId="5DE8F28B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292612">
        <w:rPr>
          <w:rFonts w:ascii="Times New Roman" w:hAnsi="Times New Roman" w:cs="Times New Roman"/>
          <w:sz w:val="24"/>
          <w:szCs w:val="24"/>
        </w:rPr>
        <w:t>5</w:t>
      </w:r>
    </w:p>
    <w:p w14:paraId="4CADAF43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292612">
        <w:rPr>
          <w:rFonts w:ascii="Times New Roman" w:hAnsi="Times New Roman" w:cs="Times New Roman"/>
          <w:sz w:val="24"/>
          <w:szCs w:val="24"/>
        </w:rPr>
        <w:t>6</w:t>
      </w:r>
    </w:p>
    <w:p w14:paraId="3E298557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292612">
        <w:rPr>
          <w:rFonts w:ascii="Times New Roman" w:hAnsi="Times New Roman" w:cs="Times New Roman"/>
          <w:sz w:val="24"/>
          <w:szCs w:val="24"/>
        </w:rPr>
        <w:t>7</w:t>
      </w:r>
    </w:p>
    <w:bookmarkEnd w:id="4"/>
    <w:p w14:paraId="59ED38F0" w14:textId="0155EF8E" w:rsidR="000253BE" w:rsidRDefault="00151A40">
      <w:pPr>
        <w:rPr>
          <w:rFonts w:ascii="Times New Roman" w:hAnsi="Times New Roman" w:cs="Times New Roman"/>
          <w:sz w:val="24"/>
          <w:szCs w:val="24"/>
        </w:rPr>
      </w:pPr>
      <w:ins w:id="5" w:author="运来 单" w:date="2024-03-31T13:31:00Z" w16du:dateUtc="2024-03-31T05:31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0253BE" w:rsidRPr="000253BE">
        <w:rPr>
          <w:rFonts w:ascii="Times New Roman" w:hAnsi="Times New Roman" w:cs="Times New Roman" w:hint="eastAsia"/>
          <w:sz w:val="24"/>
          <w:szCs w:val="24"/>
        </w:rPr>
        <w:t>5</w:t>
      </w:r>
      <w:r w:rsidR="000253BE" w:rsidRPr="000253BE">
        <w:rPr>
          <w:rFonts w:ascii="Times New Roman" w:hAnsi="Times New Roman" w:cs="Times New Roman"/>
          <w:sz w:val="24"/>
          <w:szCs w:val="24"/>
        </w:rPr>
        <w:t xml:space="preserve">. </w:t>
      </w:r>
      <w:r w:rsidR="00292612">
        <w:rPr>
          <w:rFonts w:ascii="Times New Roman" w:hAnsi="Times New Roman" w:cs="Times New Roman"/>
          <w:sz w:val="24"/>
          <w:szCs w:val="24"/>
        </w:rPr>
        <w:t xml:space="preserve">How many symbols can be represented by a bit pattern with 10 bits? </w:t>
      </w:r>
      <w:r w:rsidR="000253BE" w:rsidRPr="000253BE">
        <w:rPr>
          <w:rFonts w:ascii="Times New Roman" w:hAnsi="Times New Roman" w:cs="Times New Roman"/>
          <w:sz w:val="24"/>
          <w:szCs w:val="24"/>
        </w:rPr>
        <w:t>(  ).</w:t>
      </w:r>
    </w:p>
    <w:p w14:paraId="7CAE4353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292612">
        <w:rPr>
          <w:rFonts w:ascii="Times New Roman" w:hAnsi="Times New Roman" w:cs="Times New Roman"/>
          <w:sz w:val="24"/>
          <w:szCs w:val="24"/>
        </w:rPr>
        <w:t>128</w:t>
      </w:r>
    </w:p>
    <w:p w14:paraId="4459B5D2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292612">
        <w:rPr>
          <w:rFonts w:ascii="Times New Roman" w:hAnsi="Times New Roman" w:cs="Times New Roman"/>
          <w:sz w:val="24"/>
          <w:szCs w:val="24"/>
        </w:rPr>
        <w:t>256</w:t>
      </w:r>
    </w:p>
    <w:p w14:paraId="40A11E11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292612">
        <w:rPr>
          <w:rFonts w:ascii="Times New Roman" w:hAnsi="Times New Roman" w:cs="Times New Roman"/>
          <w:sz w:val="24"/>
          <w:szCs w:val="24"/>
        </w:rPr>
        <w:t>512</w:t>
      </w:r>
    </w:p>
    <w:p w14:paraId="000B57C8" w14:textId="77777777" w:rsid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100513">
        <w:rPr>
          <w:rFonts w:ascii="Times New Roman" w:hAnsi="Times New Roman" w:cs="Times New Roman"/>
          <w:sz w:val="24"/>
          <w:szCs w:val="24"/>
        </w:rPr>
        <w:t>1024</w:t>
      </w:r>
    </w:p>
    <w:p w14:paraId="4E3352D2" w14:textId="03D33DF2" w:rsidR="00100513" w:rsidRDefault="00151A40" w:rsidP="00100513">
      <w:pPr>
        <w:rPr>
          <w:rFonts w:ascii="Times New Roman" w:hAnsi="Times New Roman" w:cs="Times New Roman"/>
          <w:sz w:val="24"/>
          <w:szCs w:val="24"/>
        </w:rPr>
      </w:pPr>
      <w:ins w:id="6" w:author="运来 单" w:date="2024-03-31T13:35:00Z" w16du:dateUtc="2024-03-31T05:35:00Z">
        <w:r>
          <w:rPr>
            <w:rFonts w:ascii="Times New Roman" w:hAnsi="Times New Roman" w:cs="Times New Roman" w:hint="eastAsia"/>
            <w:sz w:val="24"/>
            <w:szCs w:val="24"/>
          </w:rPr>
          <w:t>C</w:t>
        </w:r>
      </w:ins>
      <w:r w:rsidR="000253BE">
        <w:rPr>
          <w:rFonts w:ascii="Times New Roman" w:hAnsi="Times New Roman" w:cs="Times New Roman" w:hint="eastAsia"/>
          <w:sz w:val="24"/>
          <w:szCs w:val="24"/>
        </w:rPr>
        <w:t>6</w:t>
      </w:r>
      <w:r w:rsidR="000253BE">
        <w:rPr>
          <w:rFonts w:ascii="Times New Roman" w:hAnsi="Times New Roman" w:cs="Times New Roman"/>
          <w:sz w:val="24"/>
          <w:szCs w:val="24"/>
        </w:rPr>
        <w:t xml:space="preserve">. In </w:t>
      </w:r>
      <w:r w:rsidR="00100513">
        <w:rPr>
          <w:rFonts w:ascii="Times New Roman" w:hAnsi="Times New Roman" w:cs="Times New Roman"/>
          <w:sz w:val="24"/>
          <w:szCs w:val="24"/>
        </w:rPr>
        <w:t xml:space="preserve">extended ASC code, a </w:t>
      </w:r>
      <w:proofErr w:type="gramStart"/>
      <w:r w:rsidR="000253BE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0253BE">
        <w:rPr>
          <w:rFonts w:ascii="Times New Roman" w:hAnsi="Times New Roman" w:cs="Times New Roman"/>
          <w:sz w:val="24"/>
          <w:szCs w:val="24"/>
        </w:rPr>
        <w:t xml:space="preserve"> )</w:t>
      </w:r>
      <w:r w:rsidR="00100513">
        <w:rPr>
          <w:rFonts w:ascii="Times New Roman" w:hAnsi="Times New Roman" w:cs="Times New Roman"/>
          <w:sz w:val="24"/>
          <w:szCs w:val="24"/>
        </w:rPr>
        <w:t xml:space="preserve"> of the bit pattern for regular ASC code </w:t>
      </w:r>
      <w:r w:rsidR="000253BE">
        <w:rPr>
          <w:rFonts w:ascii="Times New Roman" w:hAnsi="Times New Roman" w:cs="Times New Roman"/>
          <w:sz w:val="24"/>
          <w:szCs w:val="24"/>
        </w:rPr>
        <w:t>.</w:t>
      </w:r>
    </w:p>
    <w:p w14:paraId="21FD20DA" w14:textId="77777777" w:rsidR="000253BE" w:rsidRPr="000253BE" w:rsidRDefault="000253BE" w:rsidP="0010051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100513">
        <w:rPr>
          <w:rFonts w:ascii="Times New Roman" w:hAnsi="Times New Roman" w:cs="Times New Roman"/>
          <w:sz w:val="24"/>
          <w:szCs w:val="24"/>
        </w:rPr>
        <w:t>0 bit is added to the left</w:t>
      </w:r>
    </w:p>
    <w:p w14:paraId="06E21527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100513">
        <w:rPr>
          <w:rFonts w:ascii="Times New Roman" w:hAnsi="Times New Roman" w:cs="Times New Roman"/>
          <w:sz w:val="24"/>
          <w:szCs w:val="24"/>
        </w:rPr>
        <w:t>0 bit is added to the right</w:t>
      </w:r>
    </w:p>
    <w:p w14:paraId="2A52375C" w14:textId="77777777" w:rsidR="000253BE" w:rsidRP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100513">
        <w:rPr>
          <w:rFonts w:ascii="Times New Roman" w:hAnsi="Times New Roman" w:cs="Times New Roman"/>
          <w:sz w:val="24"/>
          <w:szCs w:val="24"/>
        </w:rPr>
        <w:t>1 bit is added to the left</w:t>
      </w:r>
    </w:p>
    <w:p w14:paraId="2F22951F" w14:textId="77777777" w:rsidR="000253BE" w:rsidRDefault="000253BE" w:rsidP="000253BE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100513">
        <w:rPr>
          <w:rFonts w:ascii="Times New Roman" w:hAnsi="Times New Roman" w:cs="Times New Roman"/>
          <w:sz w:val="24"/>
          <w:szCs w:val="24"/>
        </w:rPr>
        <w:t>1 bit is added to the right</w:t>
      </w:r>
    </w:p>
    <w:p w14:paraId="5CBF91CA" w14:textId="05C41C10" w:rsidR="000253BE" w:rsidRDefault="00151A40" w:rsidP="000253BE">
      <w:pPr>
        <w:rPr>
          <w:rFonts w:ascii="Times New Roman" w:hAnsi="Times New Roman" w:cs="Times New Roman"/>
          <w:sz w:val="24"/>
          <w:szCs w:val="24"/>
        </w:rPr>
      </w:pPr>
      <w:ins w:id="7" w:author="运来 单" w:date="2024-03-31T13:36:00Z" w16du:dateUtc="2024-03-31T05:36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0253BE">
        <w:rPr>
          <w:rFonts w:ascii="Times New Roman" w:hAnsi="Times New Roman" w:cs="Times New Roman" w:hint="eastAsia"/>
          <w:sz w:val="24"/>
          <w:szCs w:val="24"/>
        </w:rPr>
        <w:t>7</w:t>
      </w:r>
      <w:r w:rsidR="000253B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37BA1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437BA1">
        <w:rPr>
          <w:rFonts w:ascii="Times New Roman" w:hAnsi="Times New Roman" w:cs="Times New Roman"/>
          <w:sz w:val="24"/>
          <w:szCs w:val="24"/>
        </w:rPr>
        <w:t xml:space="preserve"> ) </w:t>
      </w:r>
      <w:r w:rsidR="00E077C7">
        <w:rPr>
          <w:rFonts w:ascii="Times New Roman" w:hAnsi="Times New Roman" w:cs="Times New Roman"/>
          <w:sz w:val="24"/>
          <w:szCs w:val="24"/>
        </w:rPr>
        <w:t>is a 16-bit code that can represent symbols in language other than English.</w:t>
      </w:r>
    </w:p>
    <w:p w14:paraId="3C48CFD2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E077C7">
        <w:rPr>
          <w:rFonts w:ascii="Times New Roman" w:hAnsi="Times New Roman" w:cs="Times New Roman"/>
          <w:sz w:val="24"/>
          <w:szCs w:val="24"/>
        </w:rPr>
        <w:t>ASC code</w:t>
      </w:r>
    </w:p>
    <w:p w14:paraId="5059722C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E077C7">
        <w:rPr>
          <w:rFonts w:ascii="Times New Roman" w:hAnsi="Times New Roman" w:cs="Times New Roman"/>
          <w:sz w:val="24"/>
          <w:szCs w:val="24"/>
        </w:rPr>
        <w:t>Extended ASC code</w:t>
      </w:r>
    </w:p>
    <w:p w14:paraId="127DD562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E077C7">
        <w:rPr>
          <w:rFonts w:ascii="Times New Roman" w:hAnsi="Times New Roman" w:cs="Times New Roman"/>
          <w:sz w:val="24"/>
          <w:szCs w:val="24"/>
        </w:rPr>
        <w:t>BCD code</w:t>
      </w:r>
    </w:p>
    <w:p w14:paraId="006FCA73" w14:textId="77777777" w:rsidR="00437BA1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E077C7">
        <w:rPr>
          <w:rFonts w:ascii="Times New Roman" w:hAnsi="Times New Roman" w:cs="Times New Roman"/>
          <w:sz w:val="24"/>
          <w:szCs w:val="24"/>
        </w:rPr>
        <w:t>Unicode</w:t>
      </w:r>
    </w:p>
    <w:p w14:paraId="5BB659F2" w14:textId="689DDAB4" w:rsidR="00437BA1" w:rsidRDefault="00151A40" w:rsidP="000253BE">
      <w:pPr>
        <w:rPr>
          <w:rFonts w:ascii="Times New Roman" w:hAnsi="Times New Roman" w:cs="Times New Roman"/>
          <w:sz w:val="24"/>
          <w:szCs w:val="24"/>
        </w:rPr>
      </w:pPr>
      <w:ins w:id="8" w:author="运来 单" w:date="2024-03-31T13:38:00Z" w16du:dateUtc="2024-03-31T05:38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437BA1">
        <w:rPr>
          <w:rFonts w:ascii="Times New Roman" w:hAnsi="Times New Roman" w:cs="Times New Roman"/>
          <w:sz w:val="24"/>
          <w:szCs w:val="24"/>
        </w:rPr>
        <w:t xml:space="preserve">8. </w:t>
      </w:r>
      <w:r w:rsidR="00E077C7">
        <w:rPr>
          <w:rFonts w:ascii="Times New Roman" w:hAnsi="Times New Roman" w:cs="Times New Roman"/>
          <w:sz w:val="24"/>
          <w:szCs w:val="24"/>
        </w:rPr>
        <w:t xml:space="preserve">An image can be represented in a computer using the </w:t>
      </w:r>
      <w:proofErr w:type="gramStart"/>
      <w:r w:rsidR="00437BA1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437BA1">
        <w:rPr>
          <w:rFonts w:ascii="Times New Roman" w:hAnsi="Times New Roman" w:cs="Times New Roman"/>
          <w:sz w:val="24"/>
          <w:szCs w:val="24"/>
        </w:rPr>
        <w:t xml:space="preserve"> )</w:t>
      </w:r>
      <w:r w:rsidR="00E077C7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7DA56D48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E077C7">
        <w:rPr>
          <w:rFonts w:ascii="Times New Roman" w:hAnsi="Times New Roman" w:cs="Times New Roman"/>
          <w:sz w:val="24"/>
          <w:szCs w:val="24"/>
        </w:rPr>
        <w:t>bitmap graphic</w:t>
      </w:r>
    </w:p>
    <w:p w14:paraId="4E5E5CB0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E077C7">
        <w:rPr>
          <w:rFonts w:ascii="Times New Roman" w:hAnsi="Times New Roman" w:cs="Times New Roman"/>
          <w:sz w:val="24"/>
          <w:szCs w:val="24"/>
        </w:rPr>
        <w:t>vector graphic</w:t>
      </w:r>
    </w:p>
    <w:p w14:paraId="1516BDC2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E077C7">
        <w:rPr>
          <w:rFonts w:ascii="Times New Roman" w:hAnsi="Times New Roman" w:cs="Times New Roman"/>
          <w:sz w:val="24"/>
          <w:szCs w:val="24"/>
        </w:rPr>
        <w:t>matrix graphic</w:t>
      </w:r>
    </w:p>
    <w:p w14:paraId="247A6B95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a and b</w:t>
      </w:r>
    </w:p>
    <w:p w14:paraId="077DFE23" w14:textId="347B59FF" w:rsidR="00437BA1" w:rsidRDefault="003F5957" w:rsidP="000253BE">
      <w:pPr>
        <w:rPr>
          <w:rFonts w:ascii="Times New Roman" w:hAnsi="Times New Roman" w:cs="Times New Roman"/>
          <w:sz w:val="24"/>
          <w:szCs w:val="24"/>
        </w:rPr>
      </w:pPr>
      <w:ins w:id="9" w:author="运来 单" w:date="2024-03-31T13:50:00Z" w16du:dateUtc="2024-03-31T05:50:00Z">
        <w:r>
          <w:rPr>
            <w:rFonts w:ascii="Times New Roman" w:hAnsi="Times New Roman" w:cs="Times New Roman" w:hint="eastAsia"/>
            <w:sz w:val="24"/>
            <w:szCs w:val="24"/>
          </w:rPr>
          <w:lastRenderedPageBreak/>
          <w:t>C</w:t>
        </w:r>
      </w:ins>
      <w:r w:rsidR="00437BA1">
        <w:rPr>
          <w:rFonts w:ascii="Times New Roman" w:hAnsi="Times New Roman" w:cs="Times New Roman" w:hint="eastAsia"/>
          <w:sz w:val="24"/>
          <w:szCs w:val="24"/>
        </w:rPr>
        <w:t>9</w:t>
      </w:r>
      <w:r w:rsidR="00437BA1">
        <w:rPr>
          <w:rFonts w:ascii="Times New Roman" w:hAnsi="Times New Roman" w:cs="Times New Roman"/>
          <w:sz w:val="24"/>
          <w:szCs w:val="24"/>
        </w:rPr>
        <w:t xml:space="preserve">. </w:t>
      </w:r>
      <w:r w:rsidR="007A1D84">
        <w:rPr>
          <w:rFonts w:ascii="Times New Roman" w:hAnsi="Times New Roman" w:cs="Times New Roman"/>
          <w:sz w:val="24"/>
          <w:szCs w:val="24"/>
        </w:rPr>
        <w:t>The bitmap graphic method and the vector graphic method are used to represent</w:t>
      </w:r>
      <w:r w:rsidR="00437B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7BA1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437BA1">
        <w:rPr>
          <w:rFonts w:ascii="Times New Roman" w:hAnsi="Times New Roman" w:cs="Times New Roman"/>
          <w:sz w:val="24"/>
          <w:szCs w:val="24"/>
        </w:rPr>
        <w:t xml:space="preserve"> )</w:t>
      </w:r>
      <w:r w:rsidR="007A1D84">
        <w:rPr>
          <w:rFonts w:ascii="Times New Roman" w:hAnsi="Times New Roman" w:cs="Times New Roman"/>
          <w:sz w:val="24"/>
          <w:szCs w:val="24"/>
        </w:rPr>
        <w:t xml:space="preserve"> in a computer</w:t>
      </w:r>
      <w:r w:rsidR="00437BA1">
        <w:rPr>
          <w:rFonts w:ascii="Times New Roman" w:hAnsi="Times New Roman" w:cs="Times New Roman"/>
          <w:sz w:val="24"/>
          <w:szCs w:val="24"/>
        </w:rPr>
        <w:t>.</w:t>
      </w:r>
    </w:p>
    <w:p w14:paraId="078B3160" w14:textId="77777777" w:rsidR="00437BA1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7A1D84">
        <w:rPr>
          <w:rFonts w:ascii="Times New Roman" w:hAnsi="Times New Roman" w:cs="Times New Roman"/>
          <w:sz w:val="24"/>
          <w:szCs w:val="24"/>
        </w:rPr>
        <w:t>audio</w:t>
      </w:r>
    </w:p>
    <w:p w14:paraId="01F1ED3F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7A1D84">
        <w:rPr>
          <w:rFonts w:ascii="Times New Roman" w:hAnsi="Times New Roman" w:cs="Times New Roman"/>
          <w:sz w:val="24"/>
          <w:szCs w:val="24"/>
        </w:rPr>
        <w:t>Video</w:t>
      </w:r>
    </w:p>
    <w:p w14:paraId="3927344C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7A1D84">
        <w:rPr>
          <w:rFonts w:ascii="Times New Roman" w:hAnsi="Times New Roman" w:cs="Times New Roman"/>
          <w:sz w:val="24"/>
          <w:szCs w:val="24"/>
        </w:rPr>
        <w:t>image</w:t>
      </w:r>
    </w:p>
    <w:p w14:paraId="300E1A1C" w14:textId="77777777" w:rsidR="00437BA1" w:rsidRPr="000253BE" w:rsidRDefault="00437BA1" w:rsidP="00437BA1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7A1D84">
        <w:rPr>
          <w:rFonts w:ascii="Times New Roman" w:hAnsi="Times New Roman" w:cs="Times New Roman"/>
          <w:sz w:val="24"/>
          <w:szCs w:val="24"/>
        </w:rPr>
        <w:t>number</w:t>
      </w:r>
    </w:p>
    <w:p w14:paraId="280C6E21" w14:textId="59388206" w:rsidR="00437BA1" w:rsidRDefault="003F5957" w:rsidP="000253BE">
      <w:pPr>
        <w:rPr>
          <w:rFonts w:ascii="Times New Roman" w:hAnsi="Times New Roman" w:cs="Times New Roman"/>
          <w:sz w:val="24"/>
          <w:szCs w:val="24"/>
        </w:rPr>
      </w:pPr>
      <w:ins w:id="10" w:author="运来 单" w:date="2024-03-31T13:50:00Z" w16du:dateUtc="2024-03-31T05:50:00Z">
        <w:r>
          <w:rPr>
            <w:rFonts w:ascii="Times New Roman" w:hAnsi="Times New Roman" w:cs="Times New Roman" w:hint="eastAsia"/>
            <w:sz w:val="24"/>
            <w:szCs w:val="24"/>
          </w:rPr>
          <w:t>A</w:t>
        </w:r>
      </w:ins>
      <w:r w:rsidR="00F22D9C">
        <w:rPr>
          <w:rFonts w:ascii="Times New Roman" w:hAnsi="Times New Roman" w:cs="Times New Roman" w:hint="eastAsia"/>
          <w:sz w:val="24"/>
          <w:szCs w:val="24"/>
        </w:rPr>
        <w:t>1</w:t>
      </w:r>
      <w:r w:rsidR="00F22D9C">
        <w:rPr>
          <w:rFonts w:ascii="Times New Roman" w:hAnsi="Times New Roman" w:cs="Times New Roman"/>
          <w:sz w:val="24"/>
          <w:szCs w:val="24"/>
        </w:rPr>
        <w:t xml:space="preserve">0. </w:t>
      </w:r>
      <w:r w:rsidR="007A1D84">
        <w:rPr>
          <w:rFonts w:ascii="Times New Roman" w:hAnsi="Times New Roman" w:cs="Times New Roman"/>
          <w:sz w:val="24"/>
          <w:szCs w:val="24"/>
        </w:rPr>
        <w:t>In the</w:t>
      </w:r>
      <w:r w:rsidR="00F22D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22D9C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F22D9C">
        <w:rPr>
          <w:rFonts w:ascii="Times New Roman" w:hAnsi="Times New Roman" w:cs="Times New Roman"/>
          <w:sz w:val="24"/>
          <w:szCs w:val="24"/>
        </w:rPr>
        <w:t xml:space="preserve"> ) </w:t>
      </w:r>
      <w:r w:rsidR="007A1D84">
        <w:rPr>
          <w:rFonts w:ascii="Times New Roman" w:hAnsi="Times New Roman" w:cs="Times New Roman"/>
          <w:sz w:val="24"/>
          <w:szCs w:val="24"/>
        </w:rPr>
        <w:t>graphic method of representing an image in a computer, each pixel is assigned one or more bit patterns</w:t>
      </w:r>
      <w:r w:rsidR="00F22D9C">
        <w:rPr>
          <w:rFonts w:ascii="Times New Roman" w:hAnsi="Times New Roman" w:cs="Times New Roman"/>
          <w:sz w:val="24"/>
          <w:szCs w:val="24"/>
        </w:rPr>
        <w:t>.</w:t>
      </w:r>
    </w:p>
    <w:p w14:paraId="7FE9A62D" w14:textId="77777777" w:rsidR="00F22D9C" w:rsidRPr="000253BE" w:rsidRDefault="00F22D9C" w:rsidP="00F22D9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 w:rsidR="007A1D84">
        <w:rPr>
          <w:rFonts w:ascii="Times New Roman" w:hAnsi="Times New Roman" w:cs="Times New Roman"/>
          <w:sz w:val="24"/>
          <w:szCs w:val="24"/>
        </w:rPr>
        <w:t>bitmap</w:t>
      </w:r>
    </w:p>
    <w:p w14:paraId="41990369" w14:textId="77777777" w:rsidR="00F22D9C" w:rsidRPr="000253BE" w:rsidRDefault="00F22D9C" w:rsidP="00F22D9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 w:rsidR="007A1D84">
        <w:rPr>
          <w:rFonts w:ascii="Times New Roman" w:hAnsi="Times New Roman" w:cs="Times New Roman"/>
          <w:sz w:val="24"/>
          <w:szCs w:val="24"/>
        </w:rPr>
        <w:t>vector</w:t>
      </w:r>
    </w:p>
    <w:p w14:paraId="26249EC0" w14:textId="77777777" w:rsidR="00F22D9C" w:rsidRPr="000253BE" w:rsidRDefault="00F22D9C" w:rsidP="00F22D9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 w:rsidR="007A1D84">
        <w:rPr>
          <w:rFonts w:ascii="Times New Roman" w:hAnsi="Times New Roman" w:cs="Times New Roman"/>
          <w:sz w:val="24"/>
          <w:szCs w:val="24"/>
        </w:rPr>
        <w:t>quantized</w:t>
      </w:r>
    </w:p>
    <w:p w14:paraId="65EAE9CA" w14:textId="77777777" w:rsidR="00F22D9C" w:rsidRDefault="00F22D9C" w:rsidP="00F22D9C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 w:rsidR="007A1D84">
        <w:rPr>
          <w:rFonts w:ascii="Times New Roman" w:hAnsi="Times New Roman" w:cs="Times New Roman"/>
          <w:sz w:val="24"/>
          <w:szCs w:val="24"/>
        </w:rPr>
        <w:t>binary</w:t>
      </w:r>
    </w:p>
    <w:p w14:paraId="0017D383" w14:textId="0AF7B63A" w:rsidR="00F22D9C" w:rsidRDefault="003F5957" w:rsidP="00F22D9C">
      <w:pPr>
        <w:rPr>
          <w:rFonts w:ascii="Times New Roman" w:hAnsi="Times New Roman" w:cs="Times New Roman"/>
          <w:sz w:val="24"/>
          <w:szCs w:val="24"/>
        </w:rPr>
      </w:pPr>
      <w:ins w:id="11" w:author="运来 单" w:date="2024-03-31T13:51:00Z" w16du:dateUtc="2024-03-31T05:51:00Z">
        <w:r>
          <w:rPr>
            <w:rFonts w:ascii="Times New Roman" w:hAnsi="Times New Roman" w:cs="Times New Roman" w:hint="eastAsia"/>
            <w:sz w:val="24"/>
            <w:szCs w:val="24"/>
          </w:rPr>
          <w:t>B</w:t>
        </w:r>
      </w:ins>
      <w:r w:rsidR="00F22D9C">
        <w:rPr>
          <w:rFonts w:ascii="Times New Roman" w:hAnsi="Times New Roman" w:cs="Times New Roman" w:hint="eastAsia"/>
          <w:sz w:val="24"/>
          <w:szCs w:val="24"/>
        </w:rPr>
        <w:t>1</w:t>
      </w:r>
      <w:r w:rsidR="00F22D9C">
        <w:rPr>
          <w:rFonts w:ascii="Times New Roman" w:hAnsi="Times New Roman" w:cs="Times New Roman"/>
          <w:sz w:val="24"/>
          <w:szCs w:val="24"/>
        </w:rPr>
        <w:t xml:space="preserve">1. </w:t>
      </w:r>
      <w:r w:rsidR="007A1D8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7A1D84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7A1D84">
        <w:rPr>
          <w:rFonts w:ascii="Times New Roman" w:hAnsi="Times New Roman" w:cs="Times New Roman"/>
          <w:sz w:val="24"/>
          <w:szCs w:val="24"/>
        </w:rPr>
        <w:t xml:space="preserve"> ) graphic method of representing an image in a computer,</w:t>
      </w:r>
      <w:r w:rsidR="00F22D9C">
        <w:rPr>
          <w:rFonts w:ascii="Times New Roman" w:hAnsi="Times New Roman" w:cs="Times New Roman"/>
          <w:sz w:val="24"/>
          <w:szCs w:val="24"/>
        </w:rPr>
        <w:t xml:space="preserve"> </w:t>
      </w:r>
      <w:r w:rsidR="007A1D84">
        <w:rPr>
          <w:rFonts w:ascii="Times New Roman" w:hAnsi="Times New Roman" w:cs="Times New Roman"/>
          <w:sz w:val="24"/>
          <w:szCs w:val="24"/>
        </w:rPr>
        <w:t>the image is decomposed into a combination of curves and lines</w:t>
      </w:r>
      <w:r w:rsidR="00F22D9C">
        <w:rPr>
          <w:rFonts w:ascii="Times New Roman" w:hAnsi="Times New Roman" w:cs="Times New Roman"/>
          <w:sz w:val="24"/>
          <w:szCs w:val="24"/>
        </w:rPr>
        <w:t>.</w:t>
      </w:r>
    </w:p>
    <w:p w14:paraId="2D19F5FF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bitmap</w:t>
      </w:r>
    </w:p>
    <w:p w14:paraId="57FF1453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vector</w:t>
      </w:r>
    </w:p>
    <w:p w14:paraId="6FBB8FB6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quantized</w:t>
      </w:r>
    </w:p>
    <w:p w14:paraId="098537F9" w14:textId="77777777" w:rsidR="007A1D84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binary</w:t>
      </w:r>
    </w:p>
    <w:p w14:paraId="56C112DD" w14:textId="77E5034D" w:rsidR="007A1D84" w:rsidRDefault="003F5957" w:rsidP="007A1D84">
      <w:pPr>
        <w:rPr>
          <w:rFonts w:ascii="Times New Roman" w:hAnsi="Times New Roman" w:cs="Times New Roman"/>
          <w:sz w:val="24"/>
          <w:szCs w:val="24"/>
        </w:rPr>
      </w:pPr>
      <w:ins w:id="12" w:author="运来 单" w:date="2024-03-31T13:51:00Z" w16du:dateUtc="2024-03-31T05:51:00Z">
        <w:r>
          <w:rPr>
            <w:rFonts w:ascii="Times New Roman" w:hAnsi="Times New Roman" w:cs="Times New Roman" w:hint="eastAsia"/>
            <w:sz w:val="24"/>
            <w:szCs w:val="24"/>
          </w:rPr>
          <w:t>A</w:t>
        </w:r>
      </w:ins>
      <w:r w:rsidR="00F22D9C">
        <w:rPr>
          <w:rFonts w:ascii="Times New Roman" w:hAnsi="Times New Roman" w:cs="Times New Roman" w:hint="eastAsia"/>
          <w:sz w:val="24"/>
          <w:szCs w:val="24"/>
        </w:rPr>
        <w:t>1</w:t>
      </w:r>
      <w:r w:rsidR="00F22D9C">
        <w:rPr>
          <w:rFonts w:ascii="Times New Roman" w:hAnsi="Times New Roman" w:cs="Times New Roman"/>
          <w:sz w:val="24"/>
          <w:szCs w:val="24"/>
        </w:rPr>
        <w:t xml:space="preserve">2 </w:t>
      </w:r>
      <w:r w:rsidR="007A1D84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 w:rsidR="007A1D84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="007A1D84">
        <w:rPr>
          <w:rFonts w:ascii="Times New Roman" w:hAnsi="Times New Roman" w:cs="Times New Roman"/>
          <w:sz w:val="24"/>
          <w:szCs w:val="24"/>
        </w:rPr>
        <w:t xml:space="preserve"> ) graphic method of representing an image in a computer, rescaling of the image creates a ragged and grainy image.</w:t>
      </w:r>
    </w:p>
    <w:p w14:paraId="47FD8618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bitmap</w:t>
      </w:r>
    </w:p>
    <w:p w14:paraId="640E3071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vector</w:t>
      </w:r>
    </w:p>
    <w:p w14:paraId="0F654435" w14:textId="77777777" w:rsidR="007A1D84" w:rsidRPr="000253BE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quantized</w:t>
      </w:r>
    </w:p>
    <w:p w14:paraId="3AF660F9" w14:textId="77777777" w:rsidR="007A1D84" w:rsidRDefault="007A1D84" w:rsidP="007A1D84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253BE">
        <w:rPr>
          <w:rFonts w:ascii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hAnsi="Times New Roman" w:cs="Times New Roman"/>
          <w:sz w:val="24"/>
          <w:szCs w:val="24"/>
        </w:rPr>
        <w:t>binary</w:t>
      </w:r>
    </w:p>
    <w:p w14:paraId="18F30162" w14:textId="0AEEEAF7" w:rsidR="00F82883" w:rsidRDefault="003F5957" w:rsidP="00F22D9C">
      <w:pPr>
        <w:rPr>
          <w:rFonts w:ascii="Times New Roman" w:hAnsi="Times New Roman" w:cs="Times New Roman"/>
          <w:sz w:val="24"/>
          <w:szCs w:val="24"/>
        </w:rPr>
      </w:pPr>
      <w:ins w:id="13" w:author="运来 单" w:date="2024-03-31T13:51:00Z" w16du:dateUtc="2024-03-31T05:51:00Z">
        <w:r>
          <w:rPr>
            <w:rFonts w:ascii="Times New Roman" w:hAnsi="Times New Roman" w:cs="Times New Roman" w:hint="eastAsia"/>
            <w:sz w:val="24"/>
            <w:szCs w:val="24"/>
          </w:rPr>
          <w:t>D</w:t>
        </w:r>
      </w:ins>
      <w:r w:rsidR="00DF6744">
        <w:rPr>
          <w:rFonts w:ascii="Times New Roman" w:hAnsi="Times New Roman" w:cs="Times New Roman" w:hint="eastAsia"/>
          <w:sz w:val="24"/>
          <w:szCs w:val="24"/>
        </w:rPr>
        <w:t>1</w:t>
      </w:r>
      <w:r w:rsidR="00B01FBC">
        <w:rPr>
          <w:rFonts w:ascii="Times New Roman" w:hAnsi="Times New Roman" w:cs="Times New Roman"/>
          <w:sz w:val="24"/>
          <w:szCs w:val="24"/>
        </w:rPr>
        <w:t>3</w:t>
      </w:r>
      <w:r w:rsidR="00DF6744">
        <w:rPr>
          <w:rFonts w:ascii="Times New Roman" w:hAnsi="Times New Roman" w:cs="Times New Roman"/>
          <w:sz w:val="24"/>
          <w:szCs w:val="24"/>
        </w:rPr>
        <w:t xml:space="preserve">. </w:t>
      </w:r>
      <w:r w:rsidR="00F82883">
        <w:rPr>
          <w:rFonts w:ascii="Times New Roman" w:hAnsi="Times New Roman" w:cs="Times New Roman"/>
          <w:sz w:val="24"/>
          <w:szCs w:val="24"/>
        </w:rPr>
        <w:t xml:space="preserve">when </w:t>
      </w:r>
      <w:r w:rsidR="007A1D84">
        <w:rPr>
          <w:rFonts w:ascii="Times New Roman" w:hAnsi="Times New Roman" w:cs="Times New Roman"/>
          <w:sz w:val="24"/>
          <w:szCs w:val="24"/>
        </w:rPr>
        <w:t xml:space="preserve">you want to </w:t>
      </w:r>
      <w:r w:rsidR="00B01FBC">
        <w:rPr>
          <w:rFonts w:ascii="Times New Roman" w:hAnsi="Times New Roman" w:cs="Times New Roman"/>
          <w:sz w:val="24"/>
          <w:szCs w:val="24"/>
        </w:rPr>
        <w:t>download music to a computer, the audio signal must be</w:t>
      </w:r>
      <w:r w:rsidR="00F828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82883">
        <w:rPr>
          <w:rFonts w:ascii="Times New Roman" w:hAnsi="Times New Roman" w:cs="Times New Roman"/>
          <w:sz w:val="24"/>
          <w:szCs w:val="24"/>
        </w:rPr>
        <w:t>(  )</w:t>
      </w:r>
      <w:proofErr w:type="gramEnd"/>
      <w:r w:rsidR="00F82883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D88C6AC" w14:textId="77777777" w:rsidR="00F82883" w:rsidRDefault="00F82883" w:rsidP="00F8288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01FBC">
        <w:rPr>
          <w:rFonts w:ascii="Times New Roman" w:hAnsi="Times New Roman" w:cs="Times New Roman"/>
          <w:sz w:val="24"/>
          <w:szCs w:val="24"/>
        </w:rPr>
        <w:t>sampled</w:t>
      </w:r>
    </w:p>
    <w:p w14:paraId="433A858F" w14:textId="77777777" w:rsidR="00F82883" w:rsidRDefault="00F82883" w:rsidP="00F8288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B01FBC">
        <w:rPr>
          <w:rFonts w:ascii="Times New Roman" w:hAnsi="Times New Roman" w:cs="Times New Roman"/>
          <w:sz w:val="24"/>
          <w:szCs w:val="24"/>
        </w:rPr>
        <w:t xml:space="preserve">quantized </w:t>
      </w:r>
    </w:p>
    <w:p w14:paraId="372286F5" w14:textId="77777777" w:rsidR="00F82883" w:rsidRDefault="00F82883" w:rsidP="00F8288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B01FBC">
        <w:rPr>
          <w:rFonts w:ascii="Times New Roman" w:hAnsi="Times New Roman" w:cs="Times New Roman"/>
          <w:sz w:val="24"/>
          <w:szCs w:val="24"/>
        </w:rPr>
        <w:t>coded</w:t>
      </w:r>
    </w:p>
    <w:p w14:paraId="42A02DD6" w14:textId="77777777" w:rsidR="00F82883" w:rsidRDefault="00F82883" w:rsidP="00F8288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B01FBC">
        <w:rPr>
          <w:rFonts w:ascii="Times New Roman" w:hAnsi="Times New Roman" w:cs="Times New Roman"/>
          <w:sz w:val="24"/>
          <w:szCs w:val="24"/>
        </w:rPr>
        <w:t>all of the above</w:t>
      </w:r>
    </w:p>
    <w:p w14:paraId="160B3380" w14:textId="77777777" w:rsidR="0046546A" w:rsidRDefault="0046546A" w:rsidP="0046546A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6C37749" w14:textId="77777777" w:rsidR="00456B9F" w:rsidRDefault="0013119D" w:rsidP="00F2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sz w:val="24"/>
          <w:szCs w:val="24"/>
        </w:rPr>
        <w:instrText>= 2 \* ROMAN</w:instrText>
      </w:r>
      <w:r>
        <w:rPr>
          <w:rFonts w:ascii="Times New Roman" w:hAnsi="Times New Roman" w:cs="Times New Roman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  <w:r w:rsidR="007118EC">
        <w:rPr>
          <w:rFonts w:ascii="Times New Roman" w:hAnsi="Times New Roman" w:cs="Times New Roman"/>
          <w:sz w:val="24"/>
          <w:szCs w:val="24"/>
        </w:rPr>
        <w:t xml:space="preserve">  </w:t>
      </w:r>
      <w:r w:rsidR="004173DE">
        <w:rPr>
          <w:rFonts w:ascii="Times New Roman" w:hAnsi="Times New Roman" w:cs="Times New Roman"/>
          <w:sz w:val="24"/>
          <w:szCs w:val="24"/>
        </w:rPr>
        <w:t>A</w:t>
      </w:r>
      <w:r w:rsidR="007118EC">
        <w:rPr>
          <w:rFonts w:ascii="Times New Roman" w:hAnsi="Times New Roman" w:cs="Times New Roman"/>
          <w:sz w:val="24"/>
          <w:szCs w:val="24"/>
        </w:rPr>
        <w:t xml:space="preserve">nswer questions and </w:t>
      </w:r>
      <w:r w:rsidR="007742FE">
        <w:rPr>
          <w:rFonts w:ascii="Times New Roman" w:hAnsi="Times New Roman" w:cs="Times New Roman"/>
          <w:sz w:val="24"/>
          <w:szCs w:val="24"/>
        </w:rPr>
        <w:t>C</w:t>
      </w:r>
      <w:r w:rsidR="00456B9F">
        <w:rPr>
          <w:rFonts w:ascii="Times New Roman" w:hAnsi="Times New Roman" w:cs="Times New Roman"/>
          <w:sz w:val="24"/>
          <w:szCs w:val="24"/>
        </w:rPr>
        <w:t>on</w:t>
      </w:r>
      <w:r w:rsidR="007742FE">
        <w:rPr>
          <w:rFonts w:ascii="Times New Roman" w:hAnsi="Times New Roman" w:cs="Times New Roman"/>
          <w:sz w:val="24"/>
          <w:szCs w:val="24"/>
        </w:rPr>
        <w:t xml:space="preserve">version within different number system </w:t>
      </w:r>
    </w:p>
    <w:p w14:paraId="53C417CA" w14:textId="5EC37402" w:rsidR="0046546A" w:rsidRDefault="007742FE" w:rsidP="007742F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4173DE">
        <w:rPr>
          <w:rFonts w:ascii="Times New Roman" w:hAnsi="Times New Roman" w:cs="Times New Roman"/>
          <w:sz w:val="24"/>
          <w:szCs w:val="24"/>
        </w:rPr>
        <w:t>Given 5 bits, how many distinct 5-bit patterns can you have?</w:t>
      </w:r>
      <w:r w:rsidR="0013119D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运来 单" w:date="2024-03-31T13:51:00Z" w16du:dateUtc="2024-03-31T05:51:00Z">
        <w:r w:rsidR="003F5957">
          <w:rPr>
            <w:rFonts w:ascii="Times New Roman" w:hAnsi="Times New Roman" w:cs="Times New Roman" w:hint="eastAsia"/>
            <w:sz w:val="24"/>
            <w:szCs w:val="24"/>
          </w:rPr>
          <w:t>32</w:t>
        </w:r>
      </w:ins>
    </w:p>
    <w:p w14:paraId="24D18C48" w14:textId="50CD5C2F" w:rsidR="007742FE" w:rsidRDefault="00FA3AFC" w:rsidP="004173D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4173DE">
        <w:rPr>
          <w:rFonts w:ascii="Times New Roman" w:hAnsi="Times New Roman" w:cs="Times New Roman" w:hint="eastAsia"/>
          <w:sz w:val="24"/>
          <w:szCs w:val="24"/>
        </w:rPr>
        <w:t>A</w:t>
      </w:r>
      <w:r w:rsidR="004173DE">
        <w:rPr>
          <w:rFonts w:ascii="Times New Roman" w:hAnsi="Times New Roman" w:cs="Times New Roman"/>
          <w:sz w:val="24"/>
          <w:szCs w:val="24"/>
        </w:rPr>
        <w:t xml:space="preserve"> </w:t>
      </w:r>
      <w:r w:rsidR="004173DE">
        <w:rPr>
          <w:rFonts w:ascii="Times New Roman" w:hAnsi="Times New Roman" w:cs="Times New Roman" w:hint="eastAsia"/>
          <w:sz w:val="24"/>
          <w:szCs w:val="24"/>
        </w:rPr>
        <w:t>s</w:t>
      </w:r>
      <w:r w:rsidR="004173DE">
        <w:rPr>
          <w:rFonts w:ascii="Times New Roman" w:hAnsi="Times New Roman" w:cs="Times New Roman"/>
          <w:sz w:val="24"/>
          <w:szCs w:val="24"/>
        </w:rPr>
        <w:t xml:space="preserve">tudent’s grade can be </w:t>
      </w:r>
      <w:proofErr w:type="gramStart"/>
      <w:r w:rsidR="004173DE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="004173DE">
        <w:rPr>
          <w:rFonts w:ascii="Times New Roman" w:hAnsi="Times New Roman" w:cs="Times New Roman"/>
          <w:sz w:val="24"/>
          <w:szCs w:val="24"/>
        </w:rPr>
        <w:t>,C,D,F,W (withdraw), or I (incomplete), how many bits are needed to represent the grade?</w:t>
      </w:r>
      <w:ins w:id="15" w:author="运来 单" w:date="2024-03-31T13:52:00Z" w16du:dateUtc="2024-03-31T05:52:00Z">
        <w:r w:rsidR="003F5957">
          <w:rPr>
            <w:rFonts w:ascii="Times New Roman" w:hAnsi="Times New Roman" w:cs="Times New Roman" w:hint="eastAsia"/>
            <w:sz w:val="24"/>
            <w:szCs w:val="24"/>
          </w:rPr>
          <w:t>3 bits</w:t>
        </w:r>
      </w:ins>
    </w:p>
    <w:p w14:paraId="15FF6F37" w14:textId="3F77F553" w:rsidR="007742FE" w:rsidRDefault="00FA3AFC" w:rsidP="004173DE">
      <w:pPr>
        <w:rPr>
          <w:ins w:id="16" w:author="运来 单" w:date="2024-03-31T13:54:00Z" w16du:dateUtc="2024-03-31T05:54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4173DE">
        <w:rPr>
          <w:rFonts w:ascii="Times New Roman" w:hAnsi="Times New Roman" w:cs="Times New Roman"/>
          <w:sz w:val="24"/>
          <w:szCs w:val="24"/>
        </w:rPr>
        <w:t xml:space="preserve">A company has decided to assign a unique bit pattern to each employee. If the company has 900 employees, what is the minimum number of bits needed to create this representation system? How many </w:t>
      </w:r>
      <w:proofErr w:type="gramStart"/>
      <w:r w:rsidR="004173DE">
        <w:rPr>
          <w:rFonts w:ascii="Times New Roman" w:hAnsi="Times New Roman" w:cs="Times New Roman"/>
          <w:sz w:val="24"/>
          <w:szCs w:val="24"/>
        </w:rPr>
        <w:t>pattern</w:t>
      </w:r>
      <w:proofErr w:type="gramEnd"/>
      <w:r w:rsidR="004173DE">
        <w:rPr>
          <w:rFonts w:ascii="Times New Roman" w:hAnsi="Times New Roman" w:cs="Times New Roman"/>
          <w:sz w:val="24"/>
          <w:szCs w:val="24"/>
        </w:rPr>
        <w:t xml:space="preserve"> are unassigned? If the company hires another 300 employees, should it increase the number of bits? Explain your </w:t>
      </w:r>
      <w:proofErr w:type="spellStart"/>
      <w:r w:rsidR="004173DE">
        <w:rPr>
          <w:rFonts w:ascii="Times New Roman" w:hAnsi="Times New Roman" w:cs="Times New Roman"/>
          <w:sz w:val="24"/>
          <w:szCs w:val="24"/>
        </w:rPr>
        <w:t>answer.</w:t>
      </w:r>
      <w:ins w:id="17" w:author="运来 单" w:date="2024-03-31T13:53:00Z" w16du:dateUtc="2024-03-31T05:53:00Z">
        <w:r w:rsidR="003F5957">
          <w:rPr>
            <w:rFonts w:ascii="Times New Roman" w:hAnsi="Times New Roman" w:cs="Times New Roman" w:hint="eastAsia"/>
            <w:sz w:val="24"/>
            <w:szCs w:val="24"/>
          </w:rPr>
          <w:t>the</w:t>
        </w:r>
        <w:proofErr w:type="spellEnd"/>
        <w:r w:rsidR="003F5957">
          <w:rPr>
            <w:rFonts w:ascii="Times New Roman" w:hAnsi="Times New Roman" w:cs="Times New Roman" w:hint="eastAsia"/>
            <w:sz w:val="24"/>
            <w:szCs w:val="24"/>
          </w:rPr>
          <w:t xml:space="preserve"> minimum number of bits is 10</w:t>
        </w:r>
      </w:ins>
    </w:p>
    <w:p w14:paraId="40A87E2C" w14:textId="77777777" w:rsidR="003F5957" w:rsidRDefault="003F5957" w:rsidP="003F5957">
      <w:pPr>
        <w:rPr>
          <w:ins w:id="18" w:author="运来 单" w:date="2024-03-31T13:54:00Z" w16du:dateUtc="2024-03-31T05:54:00Z"/>
          <w:rFonts w:ascii="Times New Roman" w:hAnsi="Times New Roman"/>
          <w:color w:val="FF0000"/>
          <w:sz w:val="24"/>
          <w:szCs w:val="24"/>
        </w:rPr>
      </w:pPr>
      <w:ins w:id="19" w:author="运来 单" w:date="2024-03-31T13:54:00Z" w16du:dateUtc="2024-03-31T05:54:00Z">
        <w:r>
          <w:rPr>
            <w:rFonts w:ascii="Times New Roman" w:hAnsi="Times New Roman" w:hint="eastAsia"/>
            <w:color w:val="FF0000"/>
            <w:sz w:val="24"/>
            <w:szCs w:val="24"/>
          </w:rPr>
          <w:t xml:space="preserve">124 </w:t>
        </w:r>
        <w:r>
          <w:rPr>
            <w:rFonts w:ascii="Times New Roman" w:hAnsi="Times New Roman"/>
            <w:color w:val="FF0000"/>
            <w:sz w:val="24"/>
            <w:szCs w:val="24"/>
          </w:rPr>
          <w:t>pattern</w:t>
        </w:r>
        <w:r>
          <w:rPr>
            <w:rFonts w:ascii="Times New Roman" w:hAnsi="Times New Roman" w:hint="eastAsia"/>
            <w:color w:val="FF0000"/>
            <w:sz w:val="24"/>
            <w:szCs w:val="24"/>
          </w:rPr>
          <w:t>s</w:t>
        </w:r>
        <w:r>
          <w:rPr>
            <w:rFonts w:ascii="Times New Roman" w:hAnsi="Times New Roman"/>
            <w:color w:val="FF0000"/>
            <w:sz w:val="24"/>
            <w:szCs w:val="24"/>
          </w:rPr>
          <w:t xml:space="preserve"> are unassigned</w:t>
        </w:r>
      </w:ins>
    </w:p>
    <w:p w14:paraId="62A6349D" w14:textId="77777777" w:rsidR="003F5957" w:rsidRDefault="003F5957" w:rsidP="003F5957">
      <w:pPr>
        <w:rPr>
          <w:ins w:id="20" w:author="运来 单" w:date="2024-03-31T13:54:00Z" w16du:dateUtc="2024-03-31T05:54:00Z"/>
        </w:rPr>
      </w:pPr>
      <w:ins w:id="21" w:author="运来 单" w:date="2024-03-31T13:54:00Z" w16du:dateUtc="2024-03-31T05:54:00Z">
        <w:r>
          <w:rPr>
            <w:rFonts w:ascii="Times New Roman" w:hAnsi="Times New Roman" w:hint="eastAsia"/>
            <w:color w:val="FF0000"/>
            <w:sz w:val="24"/>
            <w:szCs w:val="24"/>
          </w:rPr>
          <w:t xml:space="preserve">is necessary </w:t>
        </w:r>
      </w:ins>
    </w:p>
    <w:p w14:paraId="787EEB29" w14:textId="77777777" w:rsidR="003F5957" w:rsidRPr="003F5957" w:rsidRDefault="003F5957" w:rsidP="004173DE">
      <w:pPr>
        <w:rPr>
          <w:rFonts w:ascii="Times New Roman" w:hAnsi="Times New Roman" w:cs="Times New Roman" w:hint="eastAsia"/>
          <w:sz w:val="24"/>
          <w:szCs w:val="24"/>
        </w:rPr>
      </w:pPr>
    </w:p>
    <w:p w14:paraId="035A4848" w14:textId="2FD97A24" w:rsidR="007742FE" w:rsidRDefault="00FA3AFC" w:rsidP="009402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9402A2">
        <w:rPr>
          <w:rFonts w:ascii="Times New Roman" w:hAnsi="Times New Roman" w:cs="Times New Roman"/>
          <w:sz w:val="24"/>
          <w:szCs w:val="24"/>
        </w:rPr>
        <w:t>If you use a 4-bit pattern to represent the digits 0 to 9, how many bit patterns are wasted?</w:t>
      </w:r>
      <w:ins w:id="22" w:author="运来 单" w:date="2024-03-31T13:54:00Z" w16du:dateUtc="2024-03-31T05:54:00Z">
        <w:r w:rsidR="003F5957">
          <w:rPr>
            <w:rFonts w:ascii="Times New Roman" w:hAnsi="Times New Roman" w:cs="Times New Roman" w:hint="eastAsia"/>
            <w:sz w:val="24"/>
            <w:szCs w:val="24"/>
          </w:rPr>
          <w:t>6</w:t>
        </w:r>
      </w:ins>
    </w:p>
    <w:p w14:paraId="3993A795" w14:textId="695479C3" w:rsidR="007742FE" w:rsidRDefault="00FA3AFC" w:rsidP="009402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9402A2">
        <w:rPr>
          <w:rFonts w:ascii="Times New Roman" w:hAnsi="Times New Roman" w:cs="Times New Roman"/>
          <w:sz w:val="24"/>
          <w:szCs w:val="24"/>
        </w:rPr>
        <w:t>A gray scale picture is digitized using four different gray levels. If the picture is composed of 100×100 pixels, how many bits are needed to represent the picture?</w:t>
      </w:r>
      <w:ins w:id="23" w:author="运来 单" w:date="2024-03-31T13:55:00Z" w16du:dateUtc="2024-03-31T05:55:00Z">
        <w:r w:rsidR="003F5957">
          <w:rPr>
            <w:rFonts w:ascii="Times New Roman" w:hAnsi="Times New Roman" w:cs="Times New Roman" w:hint="eastAsia"/>
            <w:sz w:val="24"/>
            <w:szCs w:val="24"/>
          </w:rPr>
          <w:t>10000</w:t>
        </w:r>
      </w:ins>
    </w:p>
    <w:p w14:paraId="7090C629" w14:textId="574CDD17" w:rsidR="007742FE" w:rsidRDefault="00FA3AFC" w:rsidP="009402A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9402A2">
        <w:rPr>
          <w:rFonts w:ascii="Times New Roman" w:hAnsi="Times New Roman" w:cs="Times New Roman"/>
          <w:sz w:val="24"/>
          <w:szCs w:val="24"/>
        </w:rPr>
        <w:t xml:space="preserve">An audio signal is sampled 800 times per second. Each sample is represented by 256different levels. How many bits per </w:t>
      </w:r>
      <w:proofErr w:type="spellStart"/>
      <w:r w:rsidR="009402A2">
        <w:rPr>
          <w:rFonts w:ascii="Times New Roman" w:hAnsi="Times New Roman" w:cs="Times New Roman"/>
          <w:sz w:val="24"/>
          <w:szCs w:val="24"/>
        </w:rPr>
        <w:t>secong</w:t>
      </w:r>
      <w:proofErr w:type="spellEnd"/>
      <w:r w:rsidR="009402A2">
        <w:rPr>
          <w:rFonts w:ascii="Times New Roman" w:hAnsi="Times New Roman" w:cs="Times New Roman"/>
          <w:sz w:val="24"/>
          <w:szCs w:val="24"/>
        </w:rPr>
        <w:t xml:space="preserve"> are need to represent this signal?</w:t>
      </w:r>
      <w:proofErr w:type="gramStart"/>
      <w:ins w:id="24" w:author="运来 单" w:date="2024-03-31T13:55:00Z" w16du:dateUtc="2024-03-31T05:55:00Z">
        <w:r w:rsidR="003F5957">
          <w:rPr>
            <w:rFonts w:ascii="Times New Roman" w:hAnsi="Times New Roman" w:cs="Times New Roman" w:hint="eastAsia"/>
            <w:sz w:val="24"/>
            <w:szCs w:val="24"/>
          </w:rPr>
          <w:t>256  6400</w:t>
        </w:r>
      </w:ins>
      <w:proofErr w:type="gramEnd"/>
    </w:p>
    <w:p w14:paraId="7D0EF439" w14:textId="2078FB9D" w:rsidR="00FC70C7" w:rsidRDefault="00FA3AFC" w:rsidP="006773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742FE">
        <w:rPr>
          <w:rFonts w:ascii="Times New Roman" w:hAnsi="Times New Roman" w:cs="Times New Roman"/>
          <w:sz w:val="24"/>
          <w:szCs w:val="24"/>
        </w:rPr>
        <w:t xml:space="preserve">. </w:t>
      </w:r>
      <w:r w:rsidR="00677307">
        <w:rPr>
          <w:rFonts w:ascii="Times New Roman" w:hAnsi="Times New Roman" w:cs="Times New Roman"/>
          <w:sz w:val="24"/>
          <w:szCs w:val="24"/>
        </w:rPr>
        <w:t>How many hexadecimal digits are needed to convert a 19-bit pattern?</w:t>
      </w:r>
      <w:ins w:id="25" w:author="运来 单" w:date="2024-03-31T13:55:00Z" w16du:dateUtc="2024-03-31T05:55:00Z">
        <w:r w:rsidR="003F5957">
          <w:rPr>
            <w:rFonts w:ascii="Times New Roman" w:hAnsi="Times New Roman" w:cs="Times New Roman" w:hint="eastAsia"/>
            <w:sz w:val="24"/>
            <w:szCs w:val="24"/>
          </w:rPr>
          <w:t>5</w:t>
        </w:r>
      </w:ins>
    </w:p>
    <w:p w14:paraId="41BC2D1C" w14:textId="679CA399" w:rsidR="00FC70C7" w:rsidRDefault="00FA3AFC" w:rsidP="006773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FC70C7">
        <w:rPr>
          <w:rFonts w:ascii="Times New Roman" w:hAnsi="Times New Roman" w:cs="Times New Roman"/>
          <w:sz w:val="24"/>
          <w:szCs w:val="24"/>
        </w:rPr>
        <w:t xml:space="preserve">. </w:t>
      </w:r>
      <w:r w:rsidR="00677307">
        <w:rPr>
          <w:rFonts w:ascii="Times New Roman" w:hAnsi="Times New Roman" w:cs="Times New Roman"/>
          <w:sz w:val="24"/>
          <w:szCs w:val="24"/>
        </w:rPr>
        <w:t>How many octal digits are needed to convert a 19-bit pattern?</w:t>
      </w:r>
      <w:ins w:id="26" w:author="运来 单" w:date="2024-03-31T13:55:00Z" w16du:dateUtc="2024-03-31T05:55:00Z">
        <w:r w:rsidR="003F5957">
          <w:rPr>
            <w:rFonts w:ascii="Times New Roman" w:hAnsi="Times New Roman" w:cs="Times New Roman" w:hint="eastAsia"/>
            <w:sz w:val="24"/>
            <w:szCs w:val="24"/>
          </w:rPr>
          <w:t>6</w:t>
        </w:r>
      </w:ins>
    </w:p>
    <w:p w14:paraId="6B1B757E" w14:textId="2349A32D" w:rsidR="00FC70C7" w:rsidRDefault="00FA3AFC" w:rsidP="00677307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FC70C7">
        <w:rPr>
          <w:rFonts w:ascii="Times New Roman" w:hAnsi="Times New Roman" w:cs="Times New Roman"/>
          <w:sz w:val="24"/>
          <w:szCs w:val="24"/>
        </w:rPr>
        <w:t xml:space="preserve">. </w:t>
      </w:r>
      <w:r w:rsidR="00677307">
        <w:rPr>
          <w:rFonts w:ascii="Times New Roman" w:hAnsi="Times New Roman" w:cs="Times New Roman"/>
          <w:sz w:val="24"/>
          <w:szCs w:val="24"/>
        </w:rPr>
        <w:t>How many hexadecimal digits are needed to convert a 6-byte pattern?</w:t>
      </w:r>
      <w:ins w:id="27" w:author="运来 单" w:date="2024-03-31T13:55:00Z" w16du:dateUtc="2024-03-31T05:55:00Z">
        <w:r w:rsidR="003F5957">
          <w:rPr>
            <w:rFonts w:ascii="Times New Roman" w:hAnsi="Times New Roman" w:cs="Times New Roman" w:hint="eastAsia"/>
            <w:sz w:val="24"/>
            <w:szCs w:val="24"/>
          </w:rPr>
          <w:t>12</w:t>
        </w:r>
      </w:ins>
    </w:p>
    <w:p w14:paraId="17775950" w14:textId="77777777" w:rsidR="00FC70C7" w:rsidRDefault="00FA3AFC" w:rsidP="00F22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014AE0">
        <w:rPr>
          <w:rFonts w:ascii="Times New Roman" w:hAnsi="Times New Roman" w:cs="Times New Roman"/>
          <w:sz w:val="24"/>
          <w:szCs w:val="24"/>
        </w:rPr>
        <w:t xml:space="preserve">. </w:t>
      </w:r>
      <w:r w:rsidR="00715475">
        <w:rPr>
          <w:rFonts w:ascii="Times New Roman" w:hAnsi="Times New Roman" w:cs="Times New Roman"/>
          <w:sz w:val="24"/>
          <w:szCs w:val="24"/>
        </w:rPr>
        <w:t>Change the following bit pattern to hexadecimal notation</w:t>
      </w:r>
      <w:r w:rsidR="00014AE0">
        <w:rPr>
          <w:rFonts w:ascii="Times New Roman" w:hAnsi="Times New Roman" w:cs="Times New Roman"/>
          <w:sz w:val="24"/>
          <w:szCs w:val="24"/>
        </w:rPr>
        <w:t>.</w:t>
      </w:r>
    </w:p>
    <w:p w14:paraId="1B0C60EA" w14:textId="37FF3C00" w:rsidR="003F5957" w:rsidRDefault="00014AE0" w:rsidP="003F5957">
      <w:pPr>
        <w:rPr>
          <w:ins w:id="28" w:author="运来 单" w:date="2024-03-31T13:55:00Z" w16du:dateUtc="2024-03-31T05:55:00Z"/>
          <w:rFonts w:ascii="Times New Roman" w:hAnsi="Times New Roman"/>
          <w:color w:val="FF0000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a. </w:t>
      </w:r>
      <w:r w:rsidR="00715475">
        <w:rPr>
          <w:rFonts w:ascii="Times New Roman" w:hAnsi="Times New Roman" w:cs="Times New Roman"/>
          <w:sz w:val="24"/>
          <w:szCs w:val="24"/>
        </w:rPr>
        <w:t>100011110000</w:t>
      </w:r>
      <w:ins w:id="29" w:author="运来 单" w:date="2024-03-31T13:55:00Z" w16du:dateUtc="2024-03-31T05:55:00Z">
        <w:r w:rsidR="003F5957" w:rsidRPr="003F5957">
          <w:rPr>
            <w:rFonts w:ascii="Times New Roman" w:hAnsi="Times New Roman" w:hint="eastAsia"/>
            <w:color w:val="FF0000"/>
            <w:sz w:val="24"/>
            <w:szCs w:val="24"/>
          </w:rPr>
          <w:t xml:space="preserve"> </w:t>
        </w:r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 xml:space="preserve">8F0    </w:t>
        </w:r>
      </w:ins>
    </w:p>
    <w:p w14:paraId="58AA1353" w14:textId="44EEC1A1" w:rsidR="00014AE0" w:rsidRPr="00014AE0" w:rsidRDefault="00014AE0" w:rsidP="00047F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FB43903" w14:textId="4B255FA1" w:rsidR="00014AE0" w:rsidRPr="00014AE0" w:rsidRDefault="00014AE0" w:rsidP="00047F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b. </w:t>
      </w:r>
      <w:r w:rsidR="00715475">
        <w:rPr>
          <w:rFonts w:ascii="Times New Roman" w:hAnsi="Times New Roman" w:cs="Times New Roman"/>
          <w:sz w:val="24"/>
          <w:szCs w:val="24"/>
        </w:rPr>
        <w:t>1000001101</w:t>
      </w:r>
      <w:ins w:id="30" w:author="运来 单" w:date="2024-03-31T13:56:00Z" w16du:dateUtc="2024-03-31T05:56:00Z">
        <w:r w:rsidR="003F5957" w:rsidRPr="003F5957">
          <w:rPr>
            <w:rFonts w:ascii="Times New Roman" w:hAnsi="Times New Roman" w:hint="eastAsia"/>
            <w:color w:val="FF0000"/>
            <w:sz w:val="24"/>
            <w:szCs w:val="24"/>
          </w:rPr>
          <w:t xml:space="preserve"> </w:t>
        </w:r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20D</w:t>
        </w:r>
      </w:ins>
    </w:p>
    <w:p w14:paraId="0FFBE41C" w14:textId="598EDA2C" w:rsidR="00014AE0" w:rsidRDefault="00014AE0" w:rsidP="00047F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c. </w:t>
      </w:r>
      <w:r w:rsidR="00715475">
        <w:rPr>
          <w:rFonts w:ascii="Times New Roman" w:hAnsi="Times New Roman" w:cs="Times New Roman"/>
          <w:sz w:val="24"/>
          <w:szCs w:val="24"/>
        </w:rPr>
        <w:t>10001</w:t>
      </w:r>
      <w:ins w:id="31" w:author="运来 单" w:date="2024-03-31T13:56:00Z" w16du:dateUtc="2024-03-31T05:56:00Z">
        <w:r w:rsidR="003F5957" w:rsidRPr="003F5957">
          <w:rPr>
            <w:rFonts w:ascii="Times New Roman" w:hAnsi="Times New Roman" w:hint="eastAsia"/>
            <w:color w:val="FF0000"/>
            <w:sz w:val="24"/>
            <w:szCs w:val="24"/>
          </w:rPr>
          <w:t xml:space="preserve"> </w:t>
        </w:r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11</w:t>
        </w:r>
      </w:ins>
    </w:p>
    <w:p w14:paraId="0C50D598" w14:textId="0C5EF7F3" w:rsidR="003F5957" w:rsidRDefault="00014AE0" w:rsidP="003F5957">
      <w:pPr>
        <w:rPr>
          <w:ins w:id="32" w:author="运来 单" w:date="2024-03-31T13:56:00Z" w16du:dateUtc="2024-03-31T05:56:00Z"/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15475">
        <w:rPr>
          <w:rFonts w:ascii="Times New Roman" w:hAnsi="Times New Roman" w:cs="Times New Roman"/>
          <w:sz w:val="24"/>
          <w:szCs w:val="24"/>
        </w:rPr>
        <w:t>11111111</w:t>
      </w:r>
      <w:ins w:id="33" w:author="运来 单" w:date="2024-03-31T13:56:00Z" w16du:dateUtc="2024-03-31T05:56:00Z">
        <w:r w:rsidR="003F5957" w:rsidRPr="003F5957">
          <w:rPr>
            <w:rFonts w:ascii="Times New Roman" w:hAnsi="Times New Roman" w:hint="eastAsia"/>
            <w:color w:val="FF0000"/>
            <w:sz w:val="24"/>
            <w:szCs w:val="24"/>
          </w:rPr>
          <w:t xml:space="preserve"> </w:t>
        </w:r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FF</w:t>
        </w:r>
      </w:ins>
    </w:p>
    <w:p w14:paraId="4D6ACC9B" w14:textId="141EE6B6" w:rsidR="00014AE0" w:rsidRDefault="00014AE0" w:rsidP="00047F8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5382643" w14:textId="77777777" w:rsidR="00014AE0" w:rsidRDefault="00FA3AFC" w:rsidP="00014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014AE0">
        <w:rPr>
          <w:rFonts w:ascii="Times New Roman" w:hAnsi="Times New Roman" w:cs="Times New Roman"/>
          <w:sz w:val="24"/>
          <w:szCs w:val="24"/>
        </w:rPr>
        <w:t xml:space="preserve">. </w:t>
      </w:r>
      <w:r w:rsidR="00715475">
        <w:rPr>
          <w:rFonts w:ascii="Times New Roman" w:hAnsi="Times New Roman" w:cs="Times New Roman"/>
          <w:sz w:val="24"/>
          <w:szCs w:val="24"/>
        </w:rPr>
        <w:t>Change the following bit pattern to octal notation.</w:t>
      </w:r>
    </w:p>
    <w:p w14:paraId="2620848D" w14:textId="7BD86D4A" w:rsidR="00715475" w:rsidRPr="00014AE0" w:rsidRDefault="00715475" w:rsidP="0071547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100011110000</w:t>
      </w:r>
      <w:ins w:id="34" w:author="运来 单" w:date="2024-03-31T13:57:00Z" w16du:dateUtc="2024-03-31T05:57:00Z"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4360</w:t>
        </w:r>
      </w:ins>
    </w:p>
    <w:p w14:paraId="4889CF24" w14:textId="28217A7A" w:rsidR="00715475" w:rsidRPr="00014AE0" w:rsidRDefault="00715475" w:rsidP="0071547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hAnsi="Times New Roman" w:cs="Times New Roman"/>
          <w:sz w:val="24"/>
          <w:szCs w:val="24"/>
        </w:rPr>
        <w:t>1000001101</w:t>
      </w:r>
      <w:ins w:id="35" w:author="运来 单" w:date="2024-03-31T13:57:00Z" w16du:dateUtc="2024-03-31T05:57:00Z"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1015</w:t>
        </w:r>
      </w:ins>
    </w:p>
    <w:p w14:paraId="69DC8193" w14:textId="1ACE068C" w:rsidR="00715475" w:rsidRDefault="00715475" w:rsidP="0071547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14AE0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10001</w:t>
      </w:r>
      <w:ins w:id="36" w:author="运来 单" w:date="2024-03-31T13:57:00Z" w16du:dateUtc="2024-03-31T05:57:00Z"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21</w:t>
        </w:r>
      </w:ins>
    </w:p>
    <w:p w14:paraId="4B63DB03" w14:textId="12F7FF36" w:rsidR="00715475" w:rsidRDefault="00715475" w:rsidP="0071547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11111111</w:t>
      </w:r>
      <w:ins w:id="37" w:author="运来 单" w:date="2024-03-31T13:57:00Z" w16du:dateUtc="2024-03-31T05:57:00Z">
        <w:r w:rsidR="003F5957">
          <w:rPr>
            <w:rFonts w:ascii="Times New Roman" w:hAnsi="Times New Roman" w:hint="eastAsia"/>
            <w:color w:val="FF0000"/>
            <w:sz w:val="24"/>
            <w:szCs w:val="24"/>
          </w:rPr>
          <w:t>377</w:t>
        </w:r>
      </w:ins>
    </w:p>
    <w:p w14:paraId="50D5F089" w14:textId="77777777" w:rsidR="00530AE3" w:rsidRDefault="00530AE3" w:rsidP="00715475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sectPr w:rsidR="0053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EA0A2" w14:textId="77777777" w:rsidR="00F72D64" w:rsidRDefault="00F72D64" w:rsidP="00F22D9C">
      <w:r>
        <w:separator/>
      </w:r>
    </w:p>
  </w:endnote>
  <w:endnote w:type="continuationSeparator" w:id="0">
    <w:p w14:paraId="4445C38A" w14:textId="77777777" w:rsidR="00F72D64" w:rsidRDefault="00F72D64" w:rsidP="00F2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792E" w14:textId="77777777" w:rsidR="00F72D64" w:rsidRDefault="00F72D64" w:rsidP="00F22D9C">
      <w:r>
        <w:separator/>
      </w:r>
    </w:p>
  </w:footnote>
  <w:footnote w:type="continuationSeparator" w:id="0">
    <w:p w14:paraId="49962442" w14:textId="77777777" w:rsidR="00F72D64" w:rsidRDefault="00F72D64" w:rsidP="00F22D9C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运来 单">
    <w15:presenceInfo w15:providerId="Windows Live" w15:userId="c10a5a50e5ab5d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E"/>
    <w:rsid w:val="00014AE0"/>
    <w:rsid w:val="000253BE"/>
    <w:rsid w:val="00047F82"/>
    <w:rsid w:val="00100513"/>
    <w:rsid w:val="0013119D"/>
    <w:rsid w:val="00131C05"/>
    <w:rsid w:val="00151A40"/>
    <w:rsid w:val="00170242"/>
    <w:rsid w:val="00292612"/>
    <w:rsid w:val="002A6D5B"/>
    <w:rsid w:val="003F5957"/>
    <w:rsid w:val="004173DE"/>
    <w:rsid w:val="00437BA1"/>
    <w:rsid w:val="00456B9F"/>
    <w:rsid w:val="0046546A"/>
    <w:rsid w:val="00492B75"/>
    <w:rsid w:val="00493BA8"/>
    <w:rsid w:val="004A0408"/>
    <w:rsid w:val="004A42E5"/>
    <w:rsid w:val="00530AE3"/>
    <w:rsid w:val="00677307"/>
    <w:rsid w:val="007118EC"/>
    <w:rsid w:val="00715475"/>
    <w:rsid w:val="007742FE"/>
    <w:rsid w:val="007A1D84"/>
    <w:rsid w:val="008D5B60"/>
    <w:rsid w:val="009402A2"/>
    <w:rsid w:val="00940C4F"/>
    <w:rsid w:val="0097767B"/>
    <w:rsid w:val="00AE7885"/>
    <w:rsid w:val="00B01FBC"/>
    <w:rsid w:val="00C03A55"/>
    <w:rsid w:val="00C64C6A"/>
    <w:rsid w:val="00CD4DF1"/>
    <w:rsid w:val="00D35C19"/>
    <w:rsid w:val="00DF6744"/>
    <w:rsid w:val="00E077C7"/>
    <w:rsid w:val="00F22D9C"/>
    <w:rsid w:val="00F72D64"/>
    <w:rsid w:val="00F82883"/>
    <w:rsid w:val="00FA3AFC"/>
    <w:rsid w:val="00F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F3948"/>
  <w15:chartTrackingRefBased/>
  <w15:docId w15:val="{D195E4EF-4251-4C95-AD01-58514E48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D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D9C"/>
    <w:rPr>
      <w:sz w:val="18"/>
      <w:szCs w:val="18"/>
    </w:rPr>
  </w:style>
  <w:style w:type="paragraph" w:styleId="a7">
    <w:name w:val="Revision"/>
    <w:hidden/>
    <w:uiPriority w:val="99"/>
    <w:semiHidden/>
    <w:rsid w:val="00131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B4340-05BA-40B2-BB6B-09B6D46FF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杨国胜</dc:creator>
  <cp:keywords/>
  <dc:description/>
  <cp:lastModifiedBy>运来 单</cp:lastModifiedBy>
  <cp:revision>2</cp:revision>
  <dcterms:created xsi:type="dcterms:W3CDTF">2024-03-31T05:57:00Z</dcterms:created>
  <dcterms:modified xsi:type="dcterms:W3CDTF">2024-03-31T05:57:00Z</dcterms:modified>
</cp:coreProperties>
</file>